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E99" w:rsidRDefault="00957C20">
      <w:r>
        <w:t>Markdown</w:t>
      </w:r>
      <w:bookmarkStart w:id="0" w:name="_GoBack"/>
      <w:bookmarkEnd w:id="0"/>
    </w:p>
    <w:p w:rsidR="00957C20" w:rsidRDefault="00957C20">
      <w:r>
        <w:t>At its core, Markdown is a super simple way to add formatting like headers, bold, bulleted lists, and so on to plain text. It was originally designed to be an easy alternative to HTML, and allows people to create web pages with no HTML experience—but it's also a great way to organize notes, to-do lists, and other things. It has all the advantages of plain text, but with the organizational power of a word processor. The end goal is a minimalist writing system that you can use to get your thoughts down, and then export them elsewhere without worrying too much about the appearance.</w:t>
      </w:r>
    </w:p>
    <w:sectPr w:rsidR="00957C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2706"/>
    <w:rsid w:val="00006975"/>
    <w:rsid w:val="00013F76"/>
    <w:rsid w:val="00020E36"/>
    <w:rsid w:val="00066145"/>
    <w:rsid w:val="000756A5"/>
    <w:rsid w:val="00084AB0"/>
    <w:rsid w:val="000945E3"/>
    <w:rsid w:val="00094BB3"/>
    <w:rsid w:val="000B452C"/>
    <w:rsid w:val="000D56FC"/>
    <w:rsid w:val="000E6060"/>
    <w:rsid w:val="000F186C"/>
    <w:rsid w:val="001040C2"/>
    <w:rsid w:val="00114CC8"/>
    <w:rsid w:val="00121A68"/>
    <w:rsid w:val="00130B31"/>
    <w:rsid w:val="00135B0C"/>
    <w:rsid w:val="00141980"/>
    <w:rsid w:val="0014393A"/>
    <w:rsid w:val="001601A2"/>
    <w:rsid w:val="001720A8"/>
    <w:rsid w:val="001A06CB"/>
    <w:rsid w:val="001B2C65"/>
    <w:rsid w:val="001C68E9"/>
    <w:rsid w:val="001D089C"/>
    <w:rsid w:val="001F2460"/>
    <w:rsid w:val="0020436D"/>
    <w:rsid w:val="00210367"/>
    <w:rsid w:val="00220DBA"/>
    <w:rsid w:val="00227F3E"/>
    <w:rsid w:val="00231950"/>
    <w:rsid w:val="002535A6"/>
    <w:rsid w:val="00255424"/>
    <w:rsid w:val="0027600F"/>
    <w:rsid w:val="00283E62"/>
    <w:rsid w:val="002944D3"/>
    <w:rsid w:val="002A4308"/>
    <w:rsid w:val="002C2BDF"/>
    <w:rsid w:val="002D233D"/>
    <w:rsid w:val="002E058B"/>
    <w:rsid w:val="002E5472"/>
    <w:rsid w:val="002F3562"/>
    <w:rsid w:val="00306395"/>
    <w:rsid w:val="0030725C"/>
    <w:rsid w:val="003228C1"/>
    <w:rsid w:val="00323A49"/>
    <w:rsid w:val="003252E2"/>
    <w:rsid w:val="00335F33"/>
    <w:rsid w:val="003377AC"/>
    <w:rsid w:val="00354C07"/>
    <w:rsid w:val="003557D3"/>
    <w:rsid w:val="00357742"/>
    <w:rsid w:val="00360298"/>
    <w:rsid w:val="003605E2"/>
    <w:rsid w:val="003750C1"/>
    <w:rsid w:val="003753C9"/>
    <w:rsid w:val="00385117"/>
    <w:rsid w:val="003979F6"/>
    <w:rsid w:val="003A1829"/>
    <w:rsid w:val="003C689A"/>
    <w:rsid w:val="003D416D"/>
    <w:rsid w:val="003D5731"/>
    <w:rsid w:val="003E5FB0"/>
    <w:rsid w:val="004013E2"/>
    <w:rsid w:val="00470B69"/>
    <w:rsid w:val="00480057"/>
    <w:rsid w:val="004841AC"/>
    <w:rsid w:val="004C2706"/>
    <w:rsid w:val="004D1CD8"/>
    <w:rsid w:val="004E2F09"/>
    <w:rsid w:val="00503800"/>
    <w:rsid w:val="00514143"/>
    <w:rsid w:val="00516660"/>
    <w:rsid w:val="005271AB"/>
    <w:rsid w:val="00547C6C"/>
    <w:rsid w:val="005657F3"/>
    <w:rsid w:val="00571F7D"/>
    <w:rsid w:val="00580236"/>
    <w:rsid w:val="00590677"/>
    <w:rsid w:val="005A43FE"/>
    <w:rsid w:val="005A5682"/>
    <w:rsid w:val="005A6250"/>
    <w:rsid w:val="005A7AF7"/>
    <w:rsid w:val="005B4100"/>
    <w:rsid w:val="005C66E4"/>
    <w:rsid w:val="005D7C56"/>
    <w:rsid w:val="005F162A"/>
    <w:rsid w:val="0060435C"/>
    <w:rsid w:val="00612E3C"/>
    <w:rsid w:val="006217B6"/>
    <w:rsid w:val="00645B42"/>
    <w:rsid w:val="00667086"/>
    <w:rsid w:val="0067680A"/>
    <w:rsid w:val="00680424"/>
    <w:rsid w:val="00684F18"/>
    <w:rsid w:val="00690F56"/>
    <w:rsid w:val="00691E51"/>
    <w:rsid w:val="00696307"/>
    <w:rsid w:val="00697E3E"/>
    <w:rsid w:val="006A29D5"/>
    <w:rsid w:val="006A5F8B"/>
    <w:rsid w:val="006A656A"/>
    <w:rsid w:val="006C3F86"/>
    <w:rsid w:val="006D65E3"/>
    <w:rsid w:val="00701832"/>
    <w:rsid w:val="007019E6"/>
    <w:rsid w:val="007032A7"/>
    <w:rsid w:val="00707399"/>
    <w:rsid w:val="007140CF"/>
    <w:rsid w:val="00716B03"/>
    <w:rsid w:val="0072016E"/>
    <w:rsid w:val="00736FFF"/>
    <w:rsid w:val="007435FB"/>
    <w:rsid w:val="007453CA"/>
    <w:rsid w:val="00754C8D"/>
    <w:rsid w:val="0075541D"/>
    <w:rsid w:val="0076485F"/>
    <w:rsid w:val="00764AE4"/>
    <w:rsid w:val="00764CD4"/>
    <w:rsid w:val="00780DC8"/>
    <w:rsid w:val="00796312"/>
    <w:rsid w:val="007A3093"/>
    <w:rsid w:val="007A3CFB"/>
    <w:rsid w:val="007A47E6"/>
    <w:rsid w:val="007D25CF"/>
    <w:rsid w:val="007D4022"/>
    <w:rsid w:val="008002A3"/>
    <w:rsid w:val="00811ACD"/>
    <w:rsid w:val="00817128"/>
    <w:rsid w:val="008271C3"/>
    <w:rsid w:val="00830C00"/>
    <w:rsid w:val="00856023"/>
    <w:rsid w:val="0086673B"/>
    <w:rsid w:val="00867442"/>
    <w:rsid w:val="00873FF3"/>
    <w:rsid w:val="0089657D"/>
    <w:rsid w:val="008A5372"/>
    <w:rsid w:val="008A5A69"/>
    <w:rsid w:val="008B0769"/>
    <w:rsid w:val="008C66F1"/>
    <w:rsid w:val="008C6872"/>
    <w:rsid w:val="008D4D34"/>
    <w:rsid w:val="008D4E27"/>
    <w:rsid w:val="008E5CD1"/>
    <w:rsid w:val="008F654D"/>
    <w:rsid w:val="008F6E25"/>
    <w:rsid w:val="00901F19"/>
    <w:rsid w:val="009224C3"/>
    <w:rsid w:val="00926F68"/>
    <w:rsid w:val="00935827"/>
    <w:rsid w:val="00946BC2"/>
    <w:rsid w:val="009551A1"/>
    <w:rsid w:val="0095760E"/>
    <w:rsid w:val="00957C20"/>
    <w:rsid w:val="00967780"/>
    <w:rsid w:val="009856AB"/>
    <w:rsid w:val="009864D4"/>
    <w:rsid w:val="0098678F"/>
    <w:rsid w:val="00986B78"/>
    <w:rsid w:val="00990EBD"/>
    <w:rsid w:val="009D58A7"/>
    <w:rsid w:val="009D7A17"/>
    <w:rsid w:val="009F6174"/>
    <w:rsid w:val="009F7BA7"/>
    <w:rsid w:val="00A00DF9"/>
    <w:rsid w:val="00A02F85"/>
    <w:rsid w:val="00A1490B"/>
    <w:rsid w:val="00A313E5"/>
    <w:rsid w:val="00A43789"/>
    <w:rsid w:val="00A54E99"/>
    <w:rsid w:val="00A54E9C"/>
    <w:rsid w:val="00A55BCD"/>
    <w:rsid w:val="00A57771"/>
    <w:rsid w:val="00A7127E"/>
    <w:rsid w:val="00A75BE4"/>
    <w:rsid w:val="00A93E95"/>
    <w:rsid w:val="00A979B7"/>
    <w:rsid w:val="00AB06BE"/>
    <w:rsid w:val="00AC1135"/>
    <w:rsid w:val="00AC279D"/>
    <w:rsid w:val="00B0120A"/>
    <w:rsid w:val="00B06222"/>
    <w:rsid w:val="00B14EE5"/>
    <w:rsid w:val="00B34E9A"/>
    <w:rsid w:val="00B450D4"/>
    <w:rsid w:val="00B46B0D"/>
    <w:rsid w:val="00B53555"/>
    <w:rsid w:val="00B56F70"/>
    <w:rsid w:val="00B60322"/>
    <w:rsid w:val="00B84164"/>
    <w:rsid w:val="00B84D5F"/>
    <w:rsid w:val="00B93915"/>
    <w:rsid w:val="00B94E02"/>
    <w:rsid w:val="00BA4542"/>
    <w:rsid w:val="00BB1516"/>
    <w:rsid w:val="00BB3703"/>
    <w:rsid w:val="00BC33C3"/>
    <w:rsid w:val="00BE0193"/>
    <w:rsid w:val="00BE02BC"/>
    <w:rsid w:val="00BE756C"/>
    <w:rsid w:val="00BF2CD6"/>
    <w:rsid w:val="00C16A24"/>
    <w:rsid w:val="00C42E05"/>
    <w:rsid w:val="00C556C4"/>
    <w:rsid w:val="00C56B30"/>
    <w:rsid w:val="00C60FA1"/>
    <w:rsid w:val="00C7680D"/>
    <w:rsid w:val="00C8189E"/>
    <w:rsid w:val="00C82B83"/>
    <w:rsid w:val="00C83ECE"/>
    <w:rsid w:val="00C95F90"/>
    <w:rsid w:val="00CA5582"/>
    <w:rsid w:val="00CA5DA1"/>
    <w:rsid w:val="00CB46A8"/>
    <w:rsid w:val="00CB4D89"/>
    <w:rsid w:val="00CB77E9"/>
    <w:rsid w:val="00CC0368"/>
    <w:rsid w:val="00CD0282"/>
    <w:rsid w:val="00CE6697"/>
    <w:rsid w:val="00D07E75"/>
    <w:rsid w:val="00D24393"/>
    <w:rsid w:val="00D26B29"/>
    <w:rsid w:val="00D26C2B"/>
    <w:rsid w:val="00D53FF4"/>
    <w:rsid w:val="00D70EF3"/>
    <w:rsid w:val="00D70F48"/>
    <w:rsid w:val="00D7731E"/>
    <w:rsid w:val="00D81909"/>
    <w:rsid w:val="00D96022"/>
    <w:rsid w:val="00DE3EC6"/>
    <w:rsid w:val="00E02768"/>
    <w:rsid w:val="00E13B38"/>
    <w:rsid w:val="00E14DDE"/>
    <w:rsid w:val="00E24745"/>
    <w:rsid w:val="00E25EC1"/>
    <w:rsid w:val="00E3083D"/>
    <w:rsid w:val="00E41BE5"/>
    <w:rsid w:val="00E46E49"/>
    <w:rsid w:val="00E47A3D"/>
    <w:rsid w:val="00E52ABF"/>
    <w:rsid w:val="00E52F3B"/>
    <w:rsid w:val="00E63A6F"/>
    <w:rsid w:val="00E72BE5"/>
    <w:rsid w:val="00E9653F"/>
    <w:rsid w:val="00EA0A12"/>
    <w:rsid w:val="00EA7D44"/>
    <w:rsid w:val="00EC1322"/>
    <w:rsid w:val="00EC1625"/>
    <w:rsid w:val="00EC5127"/>
    <w:rsid w:val="00ED5FF2"/>
    <w:rsid w:val="00EF7EA8"/>
    <w:rsid w:val="00F111F0"/>
    <w:rsid w:val="00F13FF1"/>
    <w:rsid w:val="00F14D7A"/>
    <w:rsid w:val="00F15BAC"/>
    <w:rsid w:val="00F404CC"/>
    <w:rsid w:val="00F40F7B"/>
    <w:rsid w:val="00F4633B"/>
    <w:rsid w:val="00F54B13"/>
    <w:rsid w:val="00F57862"/>
    <w:rsid w:val="00F707D0"/>
    <w:rsid w:val="00F81CC3"/>
    <w:rsid w:val="00FB64E7"/>
    <w:rsid w:val="00FE7212"/>
    <w:rsid w:val="00FE7E92"/>
    <w:rsid w:val="00FF3C3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88</Words>
  <Characters>507</Characters>
  <Application>Microsoft Office Word</Application>
  <DocSecurity>0</DocSecurity>
  <Lines>4</Lines>
  <Paragraphs>1</Paragraphs>
  <ScaleCrop>false</ScaleCrop>
  <Company/>
  <LinksUpToDate>false</LinksUpToDate>
  <CharactersWithSpaces>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Christos Astaras</dc:creator>
  <cp:keywords/>
  <dc:description/>
  <cp:lastModifiedBy>Christos Astaras</cp:lastModifiedBy>
  <cp:revision>2</cp:revision>
  <dcterms:created xsi:type="dcterms:W3CDTF">2016-07-13T11:11:00Z</dcterms:created>
  <dcterms:modified xsi:type="dcterms:W3CDTF">2016-07-13T11:11:00Z</dcterms:modified>
</cp:coreProperties>
</file>